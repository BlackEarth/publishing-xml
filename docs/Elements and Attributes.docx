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3AB86" w14:textId="4738FD56" w:rsidR="00384FBE" w:rsidRDefault="00CA02F6" w:rsidP="00F83803">
      <w:pPr>
        <w:pStyle w:val="Heading1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0" wp14:anchorId="39AE9056" wp14:editId="58D6022F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12648" cy="2834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17">
        <w:t>E</w:t>
      </w:r>
      <w:r w:rsidR="0009052C">
        <w:t>lements</w:t>
      </w:r>
      <w:r w:rsidR="00814F48">
        <w:t xml:space="preserve"> </w:t>
      </w:r>
      <w:r w:rsidR="00384FBE">
        <w:t xml:space="preserve">and </w:t>
      </w:r>
      <w:r w:rsidR="005A7917">
        <w:t>A</w:t>
      </w:r>
      <w:r w:rsidR="00384FBE">
        <w:t>ttributes</w:t>
      </w:r>
    </w:p>
    <w:p w14:paraId="631E436B" w14:textId="3183162B" w:rsidR="00320124" w:rsidRPr="00814F48" w:rsidRDefault="00384FBE" w:rsidP="00384FBE">
      <w:r>
        <w:t>These elements and attributes provide</w:t>
      </w:r>
      <w:r w:rsidR="00814F48">
        <w:t xml:space="preserve"> dynamic text</w:t>
      </w:r>
      <w:r w:rsidR="008D42B3">
        <w:t xml:space="preserve"> and document structure</w:t>
      </w:r>
      <w:r w:rsidR="00814F48">
        <w:t xml:space="preserve"> in </w:t>
      </w:r>
      <w:r w:rsidR="008D42B3">
        <w:t>publication documents</w:t>
      </w:r>
      <w:r w:rsidR="0043469E">
        <w:t xml:space="preserve">, </w:t>
      </w:r>
      <w:r w:rsidR="00460A9F">
        <w:t>in addition to</w:t>
      </w:r>
      <w:r w:rsidR="0043469E">
        <w:t xml:space="preserve"> what is available in the XHTML </w:t>
      </w:r>
      <w:r w:rsidR="00C37749">
        <w:t>and</w:t>
      </w:r>
      <w:r w:rsidR="0043469E">
        <w:t xml:space="preserve"> EPUB namespaces</w:t>
      </w:r>
      <w: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2" w:space="0" w:color="9BBB59" w:themeColor="accent3"/>
          <w:right w:val="none" w:sz="0" w:space="0" w:color="auto"/>
          <w:insideH w:val="single" w:sz="2" w:space="0" w:color="9BBB59" w:themeColor="accent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22"/>
      </w:tblGrid>
      <w:tr w:rsidR="00384FBE" w14:paraId="701A6E2C" w14:textId="77777777" w:rsidTr="00D8775E">
        <w:trPr>
          <w:trHeight w:val="296"/>
        </w:trPr>
        <w:tc>
          <w:tcPr>
            <w:tcW w:w="5000" w:type="pct"/>
            <w:gridSpan w:val="2"/>
          </w:tcPr>
          <w:p w14:paraId="7B93CC88" w14:textId="7FD9654B" w:rsidR="00384FBE" w:rsidRDefault="00384FBE" w:rsidP="008A747E">
            <w:pPr>
              <w:pStyle w:val="Heading2"/>
            </w:pPr>
            <w:r>
              <w:t>Document Structure</w:t>
            </w:r>
          </w:p>
        </w:tc>
      </w:tr>
      <w:tr w:rsidR="008A747E" w14:paraId="7AD886EF" w14:textId="77777777" w:rsidTr="00D8775E">
        <w:trPr>
          <w:trHeight w:val="314"/>
        </w:trPr>
        <w:tc>
          <w:tcPr>
            <w:tcW w:w="1249" w:type="pct"/>
          </w:tcPr>
          <w:p w14:paraId="0C240B24" w14:textId="2B061606" w:rsidR="009E6B90" w:rsidRDefault="00CA02F6" w:rsidP="00E96CCC">
            <w:r>
              <w:t>pub:document</w:t>
            </w:r>
          </w:p>
        </w:tc>
        <w:tc>
          <w:tcPr>
            <w:tcW w:w="3751" w:type="pct"/>
          </w:tcPr>
          <w:p w14:paraId="5DCC1F45" w14:textId="7B841719" w:rsidR="009E6B90" w:rsidRDefault="00CA02F6" w:rsidP="00CA02F6">
            <w:r>
              <w:t>The root of the document.</w:t>
            </w:r>
          </w:p>
        </w:tc>
      </w:tr>
      <w:tr w:rsidR="00F81B13" w14:paraId="2AE55DAF" w14:textId="77777777" w:rsidTr="00D8775E">
        <w:trPr>
          <w:trHeight w:val="314"/>
        </w:trPr>
        <w:tc>
          <w:tcPr>
            <w:tcW w:w="1249" w:type="pct"/>
          </w:tcPr>
          <w:p w14:paraId="1B77F355" w14:textId="3C47C603" w:rsidR="00F81B13" w:rsidRDefault="00F81B13" w:rsidP="00E96CCC">
            <w:r>
              <w:t>pub:metadata</w:t>
            </w:r>
          </w:p>
        </w:tc>
        <w:tc>
          <w:tcPr>
            <w:tcW w:w="3751" w:type="pct"/>
          </w:tcPr>
          <w:p w14:paraId="63BED45A" w14:textId="185643B7" w:rsidR="00F81B13" w:rsidRDefault="00F81B13" w:rsidP="00FA09FE">
            <w:r>
              <w:t>A metadata block in a pub:document</w:t>
            </w:r>
            <w:r w:rsidR="00FA09FE">
              <w:br/>
              <w:t xml:space="preserve">[We need this rather than just using opf:metadata because opf:metadata has different requirements than what we need in </w:t>
            </w:r>
            <w:r w:rsidR="00982CDB">
              <w:t>pub:document; we should keep the validation requirements for opf:metadata in compliance with the needs of EPUB.</w:t>
            </w:r>
            <w:r w:rsidR="00FA09FE">
              <w:t>]</w:t>
            </w:r>
            <w:bookmarkStart w:id="0" w:name="_GoBack"/>
            <w:bookmarkEnd w:id="0"/>
          </w:p>
        </w:tc>
      </w:tr>
      <w:tr w:rsidR="00384FBE" w14:paraId="0629EBC0" w14:textId="77777777" w:rsidTr="00D8775E">
        <w:trPr>
          <w:trHeight w:val="314"/>
        </w:trPr>
        <w:tc>
          <w:tcPr>
            <w:tcW w:w="5000" w:type="pct"/>
            <w:gridSpan w:val="2"/>
          </w:tcPr>
          <w:p w14:paraId="5D4A4AF1" w14:textId="24A8A73B" w:rsidR="00384FBE" w:rsidRDefault="00384FBE" w:rsidP="008A747E">
            <w:pPr>
              <w:pStyle w:val="Heading2"/>
            </w:pPr>
            <w:r>
              <w:t>Dynamic Content</w:t>
            </w:r>
          </w:p>
        </w:tc>
      </w:tr>
      <w:tr w:rsidR="00AF50C9" w14:paraId="52A6F4EF" w14:textId="77777777" w:rsidTr="00D8775E">
        <w:trPr>
          <w:trHeight w:val="314"/>
        </w:trPr>
        <w:tc>
          <w:tcPr>
            <w:tcW w:w="1249" w:type="pct"/>
          </w:tcPr>
          <w:p w14:paraId="650293CC" w14:textId="1A10463A" w:rsidR="00AF50C9" w:rsidRDefault="00AF50C9" w:rsidP="005B2E16">
            <w:r>
              <w:t>pub:footnote</w:t>
            </w:r>
          </w:p>
        </w:tc>
        <w:tc>
          <w:tcPr>
            <w:tcW w:w="3751" w:type="pct"/>
          </w:tcPr>
          <w:p w14:paraId="2EECEF59" w14:textId="2CFA5B4D" w:rsidR="00AF50C9" w:rsidRDefault="00AF50C9" w:rsidP="004F4945">
            <w:r>
              <w:t>A footnote, embedded in the content.</w:t>
            </w:r>
            <w:r w:rsidR="00D97E9B">
              <w:br/>
              <w:t>@id = the unique id of the note in this document</w:t>
            </w:r>
            <w:r w:rsidR="00D97E9B">
              <w:br/>
              <w:t>@</w:t>
            </w:r>
            <w:r w:rsidR="004F4945">
              <w:t>title</w:t>
            </w:r>
            <w:r w:rsidR="00D97E9B">
              <w:t xml:space="preserve"> = the display reference text</w:t>
            </w:r>
            <w:r w:rsidR="004F4945">
              <w:t xml:space="preserve"> for the note</w:t>
            </w:r>
          </w:p>
        </w:tc>
      </w:tr>
      <w:tr w:rsidR="00316C56" w14:paraId="51C57E1A" w14:textId="77777777" w:rsidTr="00D8775E">
        <w:trPr>
          <w:trHeight w:val="314"/>
        </w:trPr>
        <w:tc>
          <w:tcPr>
            <w:tcW w:w="1249" w:type="pct"/>
          </w:tcPr>
          <w:p w14:paraId="4A7C5201" w14:textId="56E2EC1C" w:rsidR="005B2E16" w:rsidRDefault="00316C56" w:rsidP="005B2E16">
            <w:r>
              <w:t>pub:footnote-ref</w:t>
            </w:r>
          </w:p>
        </w:tc>
        <w:tc>
          <w:tcPr>
            <w:tcW w:w="3751" w:type="pct"/>
          </w:tcPr>
          <w:p w14:paraId="1E62DD03" w14:textId="55736812" w:rsidR="00316C56" w:rsidRDefault="00316C56" w:rsidP="00214046">
            <w:r>
              <w:t>A footnote reference, indicating where in the footnote the reference should appear. (</w:t>
            </w:r>
            <w:r w:rsidR="00C52F02">
              <w:t>At beginning of note w</w:t>
            </w:r>
            <w:r>
              <w:t xml:space="preserve">hen omitted) </w:t>
            </w:r>
            <w:r w:rsidR="00D97E9B">
              <w:br/>
              <w:t xml:space="preserve">@id = the unique id of </w:t>
            </w:r>
            <w:r w:rsidR="00214046">
              <w:t xml:space="preserve">this </w:t>
            </w:r>
            <w:r w:rsidR="00D97E9B">
              <w:t>reference in this document</w:t>
            </w:r>
            <w:r w:rsidR="009F4A02">
              <w:br/>
              <w:t xml:space="preserve">@idref = the </w:t>
            </w:r>
            <w:r w:rsidR="00214046">
              <w:t>id of the note to which this reference refers</w:t>
            </w:r>
          </w:p>
        </w:tc>
      </w:tr>
      <w:tr w:rsidR="00AF50C9" w14:paraId="67173004" w14:textId="77777777" w:rsidTr="00D8775E">
        <w:trPr>
          <w:trHeight w:val="314"/>
        </w:trPr>
        <w:tc>
          <w:tcPr>
            <w:tcW w:w="1249" w:type="pct"/>
          </w:tcPr>
          <w:p w14:paraId="52C3DAED" w14:textId="753E0A54" w:rsidR="00AF50C9" w:rsidRDefault="00AF50C9" w:rsidP="005B2E16">
            <w:r>
              <w:t>pub:endnote</w:t>
            </w:r>
          </w:p>
        </w:tc>
        <w:tc>
          <w:tcPr>
            <w:tcW w:w="3751" w:type="pct"/>
          </w:tcPr>
          <w:p w14:paraId="3EB2A956" w14:textId="17F49445" w:rsidR="00AF50C9" w:rsidRDefault="00AF50C9" w:rsidP="00AF50C9">
            <w:r w:rsidRPr="009F0379">
              <w:t>A</w:t>
            </w:r>
            <w:r>
              <w:t>n</w:t>
            </w:r>
            <w:r w:rsidRPr="009F0379">
              <w:t xml:space="preserve"> </w:t>
            </w:r>
            <w:r>
              <w:t>end</w:t>
            </w:r>
            <w:r w:rsidRPr="009F0379">
              <w:t>note, embedded in the content.</w:t>
            </w:r>
            <w:r w:rsidR="00D97E9B">
              <w:br/>
              <w:t>@id = the unique id of the note in this document</w:t>
            </w:r>
            <w:r w:rsidR="00D97E9B">
              <w:br/>
            </w:r>
            <w:r w:rsidR="004F4945">
              <w:t>@title = the display reference text for the note</w:t>
            </w:r>
          </w:p>
        </w:tc>
      </w:tr>
      <w:tr w:rsidR="00316C56" w14:paraId="02BFFC0B" w14:textId="77777777" w:rsidTr="00D8775E">
        <w:trPr>
          <w:trHeight w:val="314"/>
        </w:trPr>
        <w:tc>
          <w:tcPr>
            <w:tcW w:w="1249" w:type="pct"/>
          </w:tcPr>
          <w:p w14:paraId="25B03278" w14:textId="50C93A95" w:rsidR="00316C56" w:rsidRDefault="00316C56" w:rsidP="005B2E16">
            <w:r>
              <w:t>pub:endnote-ref</w:t>
            </w:r>
          </w:p>
        </w:tc>
        <w:tc>
          <w:tcPr>
            <w:tcW w:w="3751" w:type="pct"/>
          </w:tcPr>
          <w:p w14:paraId="738CFC82" w14:textId="1476FC86" w:rsidR="00316C56" w:rsidRDefault="00316C56" w:rsidP="00156B40">
            <w:r>
              <w:t xml:space="preserve">An endnote reference, indicating where in the endnote the reference should appear. </w:t>
            </w:r>
            <w:r w:rsidR="00C52F02">
              <w:t>(At beginning of note when omitted)</w:t>
            </w:r>
            <w:r w:rsidR="0097397C">
              <w:br/>
              <w:t>@id = the unique id of this reference in this document</w:t>
            </w:r>
            <w:r w:rsidR="0097397C">
              <w:br/>
              <w:t>@idref = the id of the note to which this reference refers</w:t>
            </w:r>
          </w:p>
        </w:tc>
      </w:tr>
      <w:tr w:rsidR="00AF50C9" w14:paraId="74267317" w14:textId="77777777" w:rsidTr="00D8775E">
        <w:trPr>
          <w:trHeight w:val="314"/>
        </w:trPr>
        <w:tc>
          <w:tcPr>
            <w:tcW w:w="1249" w:type="pct"/>
          </w:tcPr>
          <w:p w14:paraId="5DE8401D" w14:textId="35A31FE6" w:rsidR="00AF50C9" w:rsidRDefault="00AF50C9" w:rsidP="005206C3">
            <w:r>
              <w:t>pub:comment</w:t>
            </w:r>
          </w:p>
        </w:tc>
        <w:tc>
          <w:tcPr>
            <w:tcW w:w="3751" w:type="pct"/>
          </w:tcPr>
          <w:p w14:paraId="31F08B8D" w14:textId="322410DA" w:rsidR="00AF50C9" w:rsidRDefault="00AF50C9" w:rsidP="00AF50C9">
            <w:r w:rsidRPr="009F0379">
              <w:t xml:space="preserve">A </w:t>
            </w:r>
            <w:r>
              <w:t>comment</w:t>
            </w:r>
            <w:r w:rsidRPr="009F0379">
              <w:t>, embedded in the content.</w:t>
            </w:r>
          </w:p>
        </w:tc>
      </w:tr>
      <w:tr w:rsidR="00AF50C9" w14:paraId="5CE53850" w14:textId="77777777" w:rsidTr="00D8775E">
        <w:trPr>
          <w:trHeight w:val="314"/>
        </w:trPr>
        <w:tc>
          <w:tcPr>
            <w:tcW w:w="1249" w:type="pct"/>
          </w:tcPr>
          <w:p w14:paraId="50675D78" w14:textId="4E0B83D6" w:rsidR="00AF50C9" w:rsidRDefault="00AF50C9" w:rsidP="005206C3">
            <w:r>
              <w:t>pub:include</w:t>
            </w:r>
          </w:p>
        </w:tc>
        <w:tc>
          <w:tcPr>
            <w:tcW w:w="3751" w:type="pct"/>
          </w:tcPr>
          <w:p w14:paraId="28799F69" w14:textId="68A94946" w:rsidR="00AF50C9" w:rsidRDefault="00F33251" w:rsidP="00707B4E">
            <w:r>
              <w:t>A</w:t>
            </w:r>
            <w:r w:rsidR="00316C56">
              <w:t xml:space="preserve"> file</w:t>
            </w:r>
            <w:r>
              <w:t xml:space="preserve"> or external element</w:t>
            </w:r>
            <w:r w:rsidR="00316C56">
              <w:t xml:space="preserve"> that is to be included at this point.</w:t>
            </w:r>
            <w:r w:rsidR="007F33DA">
              <w:br/>
              <w:t xml:space="preserve">@src = </w:t>
            </w:r>
            <w:r w:rsidR="00707B4E">
              <w:t>url of</w:t>
            </w:r>
            <w:r w:rsidR="007F33DA">
              <w:t xml:space="preserve"> the source document / element to be included</w:t>
            </w:r>
          </w:p>
        </w:tc>
      </w:tr>
      <w:tr w:rsidR="0043469E" w14:paraId="25CDED8F" w14:textId="77777777" w:rsidTr="000B2550">
        <w:trPr>
          <w:trHeight w:val="1291"/>
        </w:trPr>
        <w:tc>
          <w:tcPr>
            <w:tcW w:w="1249" w:type="pct"/>
          </w:tcPr>
          <w:p w14:paraId="618D5862" w14:textId="77777777" w:rsidR="0043469E" w:rsidRDefault="0043469E" w:rsidP="00EF1CF7">
            <w:r>
              <w:t>pub:tab</w:t>
            </w:r>
          </w:p>
        </w:tc>
        <w:tc>
          <w:tcPr>
            <w:tcW w:w="3751" w:type="pct"/>
          </w:tcPr>
          <w:p w14:paraId="06848ACF" w14:textId="5596E849" w:rsidR="0043469E" w:rsidRDefault="0043469E" w:rsidP="00702FB0">
            <w:r>
              <w:t>Indicates the presence of a tab in the content. XHTML doesn’t display tabs as such, so when we use them, we might need them be interpreted, and this ensures that they are handled.</w:t>
            </w:r>
            <w:r w:rsidR="00217B5A">
              <w:br/>
              <w:t>@align = the alignment of the tab: "left", "right", "decimal"</w:t>
            </w:r>
            <w:r w:rsidR="00702FB0">
              <w:t>, "here"</w:t>
            </w:r>
          </w:p>
        </w:tc>
      </w:tr>
      <w:tr w:rsidR="0043469E" w14:paraId="16A3A3D9" w14:textId="77777777" w:rsidTr="004D3F44">
        <w:trPr>
          <w:trHeight w:val="296"/>
        </w:trPr>
        <w:tc>
          <w:tcPr>
            <w:tcW w:w="1249" w:type="pct"/>
          </w:tcPr>
          <w:p w14:paraId="1304690B" w14:textId="77777777" w:rsidR="0043469E" w:rsidRDefault="0043469E" w:rsidP="004D3F44">
            <w:r>
              <w:t>@pub:cond [attribute]</w:t>
            </w:r>
          </w:p>
        </w:tc>
        <w:tc>
          <w:tcPr>
            <w:tcW w:w="3751" w:type="pct"/>
          </w:tcPr>
          <w:p w14:paraId="2B3E788E" w14:textId="32095282" w:rsidR="0043469E" w:rsidRDefault="0043469E" w:rsidP="000B2550">
            <w:r>
              <w:t xml:space="preserve">Conditional text: Only displayed if the given condition is true. </w:t>
            </w:r>
            <w:r>
              <w:br/>
            </w:r>
            <w:r w:rsidRPr="001504DE">
              <w:t>@pub:cond="</w:t>
            </w:r>
            <w:r w:rsidR="000B2550">
              <w:t>p</w:t>
            </w:r>
            <w:r w:rsidRPr="001504DE">
              <w:t>rint"</w:t>
            </w:r>
            <w:r>
              <w:t xml:space="preserve"> </w:t>
            </w:r>
            <w:r w:rsidR="001504DE">
              <w:t>—&gt;</w:t>
            </w:r>
            <w:r>
              <w:t xml:space="preserve"> omitted from digital outputs</w:t>
            </w:r>
            <w:r>
              <w:br/>
            </w:r>
            <w:r w:rsidRPr="001504DE">
              <w:t>@pub:cond="</w:t>
            </w:r>
            <w:r w:rsidR="000B2550">
              <w:t>d</w:t>
            </w:r>
            <w:r w:rsidRPr="001504DE">
              <w:t>igital"</w:t>
            </w:r>
            <w:r>
              <w:t xml:space="preserve"> </w:t>
            </w:r>
            <w:r w:rsidR="001504DE">
              <w:t xml:space="preserve">—&gt; </w:t>
            </w:r>
            <w:r>
              <w:t>omitted from print outputs</w:t>
            </w:r>
          </w:p>
        </w:tc>
      </w:tr>
      <w:tr w:rsidR="008E0ED7" w14:paraId="439E790D" w14:textId="77777777" w:rsidTr="004D3F44">
        <w:trPr>
          <w:trHeight w:val="296"/>
        </w:trPr>
        <w:tc>
          <w:tcPr>
            <w:tcW w:w="1249" w:type="pct"/>
          </w:tcPr>
          <w:p w14:paraId="2EC9714A" w14:textId="42D01017" w:rsidR="008E0ED7" w:rsidRDefault="009C1333" w:rsidP="004D3F44">
            <w:r>
              <w:t>pub:modified</w:t>
            </w:r>
          </w:p>
        </w:tc>
        <w:tc>
          <w:tcPr>
            <w:tcW w:w="3751" w:type="pct"/>
          </w:tcPr>
          <w:p w14:paraId="010BFABB" w14:textId="5A8EB1B1" w:rsidR="008E0ED7" w:rsidRDefault="009C1333" w:rsidP="000B2550">
            <w:r>
              <w:t>A timestamp indicating when the document was last modified.</w:t>
            </w:r>
          </w:p>
        </w:tc>
      </w:tr>
      <w:tr w:rsidR="00A32558" w14:paraId="0CB0B59B" w14:textId="77777777" w:rsidTr="00A32558">
        <w:trPr>
          <w:trHeight w:val="314"/>
        </w:trPr>
        <w:tc>
          <w:tcPr>
            <w:tcW w:w="5000" w:type="pct"/>
            <w:gridSpan w:val="2"/>
          </w:tcPr>
          <w:p w14:paraId="48D0C8B5" w14:textId="2F8946EE" w:rsidR="00A32558" w:rsidRDefault="00A32558" w:rsidP="00A32558">
            <w:pPr>
              <w:pStyle w:val="Heading3"/>
            </w:pPr>
            <w:r>
              <w:t>Not Yet Supported</w:t>
            </w:r>
            <w:r w:rsidR="00B4025F">
              <w:t xml:space="preserve"> / Ignored</w:t>
            </w:r>
          </w:p>
        </w:tc>
      </w:tr>
      <w:tr w:rsidR="00A264D4" w14:paraId="506C11C5" w14:textId="77777777" w:rsidTr="00493B81">
        <w:trPr>
          <w:trHeight w:val="314"/>
        </w:trPr>
        <w:tc>
          <w:tcPr>
            <w:tcW w:w="1249" w:type="pct"/>
          </w:tcPr>
          <w:p w14:paraId="2FFED5E9" w14:textId="77777777" w:rsidR="00A264D4" w:rsidRDefault="00A264D4" w:rsidP="00493B81">
            <w:r>
              <w:t>pub:anchor</w:t>
            </w:r>
          </w:p>
        </w:tc>
        <w:tc>
          <w:tcPr>
            <w:tcW w:w="3751" w:type="pct"/>
          </w:tcPr>
          <w:p w14:paraId="5E6128EE" w14:textId="77777777" w:rsidR="00A264D4" w:rsidRPr="0089290D" w:rsidRDefault="00A264D4" w:rsidP="00493B81">
            <w:r>
              <w:t xml:space="preserve">An anchor (= Word bookmark, InDesign anchor). </w:t>
            </w:r>
            <w:r>
              <w:br/>
              <w:t>[</w:t>
            </w:r>
            <w:r w:rsidRPr="00A13F73">
              <w:rPr>
                <w:rStyle w:val="Emphasis"/>
              </w:rPr>
              <w:t xml:space="preserve">Not using </w:t>
            </w:r>
            <w:r w:rsidRPr="00A13F73">
              <w:rPr>
                <w:rStyle w:val="code"/>
              </w:rPr>
              <w:t>&lt;a/&gt;</w:t>
            </w:r>
            <w:r w:rsidRPr="00A13F73">
              <w:rPr>
                <w:rStyle w:val="Emphasis"/>
              </w:rPr>
              <w:t xml:space="preserve"> to avoid confusion with </w:t>
            </w:r>
            <w:r w:rsidRPr="00A13F73">
              <w:rPr>
                <w:rStyle w:val="code"/>
              </w:rPr>
              <w:t>&lt;a href&gt;</w:t>
            </w:r>
            <w:r w:rsidRPr="00A13F73">
              <w:rPr>
                <w:rStyle w:val="Emphasis"/>
              </w:rPr>
              <w:t xml:space="preserve"> and because some </w:t>
            </w:r>
            <w:r w:rsidRPr="00A13F73">
              <w:rPr>
                <w:rStyle w:val="Emphasis"/>
              </w:rPr>
              <w:lastRenderedPageBreak/>
              <w:t>display engines have problems with singleton anchors.</w:t>
            </w:r>
            <w:r>
              <w:t>]</w:t>
            </w:r>
            <w:r>
              <w:br/>
              <w:t>@id = the unique id of this anchor in this document</w:t>
            </w:r>
          </w:p>
        </w:tc>
      </w:tr>
      <w:tr w:rsidR="008A747E" w14:paraId="2C495C3C" w14:textId="77777777" w:rsidTr="00D8775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r>
              <w:lastRenderedPageBreak/>
              <w:t>pub:cref</w:t>
            </w:r>
          </w:p>
        </w:tc>
        <w:tc>
          <w:tcPr>
            <w:tcW w:w="3751" w:type="pct"/>
          </w:tcPr>
          <w:p w14:paraId="412E679A" w14:textId="7AEFA70E" w:rsidR="00B966E9" w:rsidRDefault="00B966E9" w:rsidP="00486179">
            <w:r>
              <w:t>A cross-reference to an element elsewhere in the book.</w:t>
            </w:r>
            <w:r w:rsidR="00486179">
              <w:t xml:space="preserve"> The content of the cross-reference is generated dynamically from the target content.</w:t>
            </w:r>
          </w:p>
        </w:tc>
      </w:tr>
      <w:tr w:rsidR="0043469E" w14:paraId="7B738D67" w14:textId="77777777" w:rsidTr="00260DEC">
        <w:trPr>
          <w:trHeight w:val="296"/>
        </w:trPr>
        <w:tc>
          <w:tcPr>
            <w:tcW w:w="1249" w:type="pct"/>
          </w:tcPr>
          <w:p w14:paraId="0B90831D" w14:textId="77777777" w:rsidR="0043469E" w:rsidRDefault="0043469E" w:rsidP="00260DEC">
            <w:r>
              <w:t>pub:xe</w:t>
            </w:r>
          </w:p>
        </w:tc>
        <w:tc>
          <w:tcPr>
            <w:tcW w:w="3751" w:type="pct"/>
          </w:tcPr>
          <w:p w14:paraId="4202AB54" w14:textId="77777777" w:rsidR="0043469E" w:rsidRDefault="0043469E" w:rsidP="00260DEC">
            <w:r>
              <w:t>An index entry definition, to be used in generating an index and as an anchor for the links from the index</w:t>
            </w:r>
          </w:p>
        </w:tc>
      </w:tr>
      <w:tr w:rsidR="0043469E" w14:paraId="397659B6" w14:textId="77777777" w:rsidTr="00EC32A1">
        <w:trPr>
          <w:trHeight w:val="314"/>
        </w:trPr>
        <w:tc>
          <w:tcPr>
            <w:tcW w:w="1249" w:type="pct"/>
          </w:tcPr>
          <w:p w14:paraId="38C36E84" w14:textId="77777777" w:rsidR="0043469E" w:rsidRDefault="0043469E" w:rsidP="00EC32A1">
            <w:r>
              <w:t>pub:index</w:t>
            </w:r>
          </w:p>
        </w:tc>
        <w:tc>
          <w:tcPr>
            <w:tcW w:w="3751" w:type="pct"/>
          </w:tcPr>
          <w:p w14:paraId="3C73970B" w14:textId="77777777" w:rsidR="0043469E" w:rsidRPr="00134FAF" w:rsidRDefault="0043469E" w:rsidP="00EC32A1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>
              <w:rPr>
                <w:rStyle w:val="code"/>
              </w:rPr>
              <w:t>index name="scripture"</w:t>
            </w:r>
          </w:p>
        </w:tc>
      </w:tr>
      <w:tr w:rsidR="008A747E" w14:paraId="325A68DB" w14:textId="77777777" w:rsidTr="00D8775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B4025F" w14:paraId="31F5A46F" w14:textId="77777777" w:rsidTr="00D8775E">
        <w:trPr>
          <w:trHeight w:val="314"/>
        </w:trPr>
        <w:tc>
          <w:tcPr>
            <w:tcW w:w="1249" w:type="pct"/>
          </w:tcPr>
          <w:p w14:paraId="55F0E534" w14:textId="37B1F2A4" w:rsidR="00B4025F" w:rsidRDefault="00B4025F" w:rsidP="005206C3">
            <w:r>
              <w:t>pub:field</w:t>
            </w:r>
          </w:p>
        </w:tc>
        <w:tc>
          <w:tcPr>
            <w:tcW w:w="3751" w:type="pct"/>
          </w:tcPr>
          <w:p w14:paraId="1595E16C" w14:textId="13E8EF9B" w:rsidR="00B4025F" w:rsidRDefault="00B4025F" w:rsidP="00B4025F">
            <w:r>
              <w:t>A generic field code.</w:t>
            </w:r>
          </w:p>
        </w:tc>
      </w:tr>
    </w:tbl>
    <w:p w14:paraId="2C0EA53F" w14:textId="77777777" w:rsidR="00814F48" w:rsidRPr="00814F48" w:rsidRDefault="00814F48" w:rsidP="00814F48"/>
    <w:sectPr w:rsidR="00814F48" w:rsidRPr="00814F48" w:rsidSect="003E2889">
      <w:pgSz w:w="12240" w:h="15840"/>
      <w:pgMar w:top="72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0C7CF" w14:textId="77777777" w:rsidR="002D1D07" w:rsidRDefault="002D1D07" w:rsidP="00AB7918">
      <w:pPr>
        <w:spacing w:line="240" w:lineRule="auto"/>
      </w:pPr>
      <w:r>
        <w:separator/>
      </w:r>
    </w:p>
  </w:endnote>
  <w:endnote w:type="continuationSeparator" w:id="0">
    <w:p w14:paraId="557B8904" w14:textId="77777777" w:rsidR="002D1D07" w:rsidRDefault="002D1D07" w:rsidP="00AB7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5B8D" w14:textId="77777777" w:rsidR="002D1D07" w:rsidRDefault="002D1D07" w:rsidP="00AB7918">
      <w:pPr>
        <w:spacing w:line="240" w:lineRule="auto"/>
      </w:pPr>
      <w:r>
        <w:separator/>
      </w:r>
    </w:p>
  </w:footnote>
  <w:footnote w:type="continuationSeparator" w:id="0">
    <w:p w14:paraId="67228794" w14:textId="77777777" w:rsidR="002D1D07" w:rsidRDefault="002D1D07" w:rsidP="00AB7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A3C75C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>
    <w:nsid w:val="FFFFFF81"/>
    <w:multiLevelType w:val="singleLevel"/>
    <w:tmpl w:val="34562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245D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3">
    <w:nsid w:val="FFFFFF83"/>
    <w:multiLevelType w:val="singleLevel"/>
    <w:tmpl w:val="3BA8F4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4">
    <w:nsid w:val="FFFFFF88"/>
    <w:multiLevelType w:val="singleLevel"/>
    <w:tmpl w:val="43184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0643180"/>
    <w:lvl w:ilvl="0">
      <w:start w:val="1"/>
      <w:numFmt w:val="bullet"/>
      <w:pStyle w:val="ListOption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6">
    <w:nsid w:val="00BA0F6C"/>
    <w:multiLevelType w:val="multilevel"/>
    <w:tmpl w:val="43269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0DAC2C7B"/>
    <w:multiLevelType w:val="hybridMultilevel"/>
    <w:tmpl w:val="544201E2"/>
    <w:lvl w:ilvl="0" w:tplc="F962E65C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053E"/>
    <w:multiLevelType w:val="multilevel"/>
    <w:tmpl w:val="85D23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47EB34AE"/>
    <w:multiLevelType w:val="multilevel"/>
    <w:tmpl w:val="478E7BC4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linkStyl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1AE1"/>
    <w:rsid w:val="00035973"/>
    <w:rsid w:val="00036F81"/>
    <w:rsid w:val="00075E90"/>
    <w:rsid w:val="0009052C"/>
    <w:rsid w:val="000978DB"/>
    <w:rsid w:val="000A4338"/>
    <w:rsid w:val="000B2550"/>
    <w:rsid w:val="000D7B03"/>
    <w:rsid w:val="00134FAF"/>
    <w:rsid w:val="001504DE"/>
    <w:rsid w:val="00165AAE"/>
    <w:rsid w:val="001A4398"/>
    <w:rsid w:val="001F7D90"/>
    <w:rsid w:val="00214046"/>
    <w:rsid w:val="00217B5A"/>
    <w:rsid w:val="002235D0"/>
    <w:rsid w:val="00226395"/>
    <w:rsid w:val="00243190"/>
    <w:rsid w:val="00266304"/>
    <w:rsid w:val="002B2B26"/>
    <w:rsid w:val="002D1D07"/>
    <w:rsid w:val="002F0B48"/>
    <w:rsid w:val="00316C56"/>
    <w:rsid w:val="00320124"/>
    <w:rsid w:val="00333151"/>
    <w:rsid w:val="0036054F"/>
    <w:rsid w:val="00384FBE"/>
    <w:rsid w:val="003D165A"/>
    <w:rsid w:val="003E0B1A"/>
    <w:rsid w:val="003E2889"/>
    <w:rsid w:val="0043469E"/>
    <w:rsid w:val="00460A9F"/>
    <w:rsid w:val="00486179"/>
    <w:rsid w:val="004A070B"/>
    <w:rsid w:val="004F4945"/>
    <w:rsid w:val="00507759"/>
    <w:rsid w:val="00586F6B"/>
    <w:rsid w:val="005A7917"/>
    <w:rsid w:val="005B2E16"/>
    <w:rsid w:val="005B5167"/>
    <w:rsid w:val="005C074D"/>
    <w:rsid w:val="00692D5D"/>
    <w:rsid w:val="006C27F4"/>
    <w:rsid w:val="006E6869"/>
    <w:rsid w:val="00702FB0"/>
    <w:rsid w:val="00707B4E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7F33DA"/>
    <w:rsid w:val="00814F48"/>
    <w:rsid w:val="008421C0"/>
    <w:rsid w:val="0089290D"/>
    <w:rsid w:val="008A747E"/>
    <w:rsid w:val="008C4C7D"/>
    <w:rsid w:val="008D1810"/>
    <w:rsid w:val="008D42B3"/>
    <w:rsid w:val="008E0ED7"/>
    <w:rsid w:val="00900EAC"/>
    <w:rsid w:val="009337ED"/>
    <w:rsid w:val="0097397C"/>
    <w:rsid w:val="00982CDB"/>
    <w:rsid w:val="009C1333"/>
    <w:rsid w:val="009E6B90"/>
    <w:rsid w:val="009F4A02"/>
    <w:rsid w:val="009F5E1E"/>
    <w:rsid w:val="00A13F73"/>
    <w:rsid w:val="00A264D4"/>
    <w:rsid w:val="00A32558"/>
    <w:rsid w:val="00A45429"/>
    <w:rsid w:val="00A64F91"/>
    <w:rsid w:val="00A7127A"/>
    <w:rsid w:val="00A76BEC"/>
    <w:rsid w:val="00AB7918"/>
    <w:rsid w:val="00AC6D73"/>
    <w:rsid w:val="00AE06BD"/>
    <w:rsid w:val="00AF50C9"/>
    <w:rsid w:val="00AF767A"/>
    <w:rsid w:val="00B4025F"/>
    <w:rsid w:val="00B604DC"/>
    <w:rsid w:val="00B7148C"/>
    <w:rsid w:val="00B82D7F"/>
    <w:rsid w:val="00B966E9"/>
    <w:rsid w:val="00BB3E3B"/>
    <w:rsid w:val="00C37749"/>
    <w:rsid w:val="00C46735"/>
    <w:rsid w:val="00C52F02"/>
    <w:rsid w:val="00CA0269"/>
    <w:rsid w:val="00CA02F6"/>
    <w:rsid w:val="00CF5C05"/>
    <w:rsid w:val="00D04061"/>
    <w:rsid w:val="00D258B9"/>
    <w:rsid w:val="00D80F8C"/>
    <w:rsid w:val="00D8775E"/>
    <w:rsid w:val="00D94A38"/>
    <w:rsid w:val="00D97B2E"/>
    <w:rsid w:val="00D97E9B"/>
    <w:rsid w:val="00DE38B6"/>
    <w:rsid w:val="00E01EF7"/>
    <w:rsid w:val="00E16DD5"/>
    <w:rsid w:val="00E336BA"/>
    <w:rsid w:val="00E642B3"/>
    <w:rsid w:val="00E75FAD"/>
    <w:rsid w:val="00E90175"/>
    <w:rsid w:val="00E96CCC"/>
    <w:rsid w:val="00EA20F9"/>
    <w:rsid w:val="00EF2731"/>
    <w:rsid w:val="00EF40B6"/>
    <w:rsid w:val="00F33251"/>
    <w:rsid w:val="00F76CCD"/>
    <w:rsid w:val="00F81B13"/>
    <w:rsid w:val="00F83803"/>
    <w:rsid w:val="00FA09FE"/>
    <w:rsid w:val="00FB2369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1333"/>
    <w:pPr>
      <w:spacing w:line="320" w:lineRule="atLeast"/>
    </w:pPr>
    <w:rPr>
      <w:lang w:bidi="he-I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C1333"/>
    <w:pPr>
      <w:keepNext/>
      <w:keepLines/>
      <w:pageBreakBefore/>
      <w:spacing w:before="320" w:after="320" w:line="480" w:lineRule="atLeast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C1333"/>
    <w:pPr>
      <w:keepNext/>
      <w:keepLines/>
      <w:spacing w:before="200" w:after="120"/>
      <w:contextualSpacing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C1333"/>
    <w:pPr>
      <w:keepNext/>
      <w:keepLines/>
      <w:spacing w:before="240" w:after="80"/>
      <w:outlineLvl w:val="2"/>
    </w:pPr>
    <w:rPr>
      <w:rFonts w:eastAsiaTheme="majorEastAsia" w:cstheme="majorBidi"/>
      <w:caps/>
      <w:sz w:val="22"/>
    </w:rPr>
  </w:style>
  <w:style w:type="character" w:default="1" w:styleId="DefaultParagraphFont">
    <w:name w:val="Default Paragraph Font"/>
    <w:uiPriority w:val="1"/>
    <w:semiHidden/>
    <w:unhideWhenUsed/>
    <w:rsid w:val="009C13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1333"/>
  </w:style>
  <w:style w:type="paragraph" w:styleId="BodyText">
    <w:name w:val="Body Text"/>
    <w:basedOn w:val="Normal"/>
    <w:link w:val="BodyTextChar"/>
    <w:uiPriority w:val="99"/>
    <w:unhideWhenUsed/>
    <w:rsid w:val="009C1333"/>
    <w:pPr>
      <w:spacing w:after="160"/>
    </w:pPr>
  </w:style>
  <w:style w:type="character" w:customStyle="1" w:styleId="BodyTextChar">
    <w:name w:val="Body Text Char"/>
    <w:basedOn w:val="DefaultParagraphFont"/>
    <w:link w:val="BodyText"/>
    <w:uiPriority w:val="99"/>
    <w:rsid w:val="009C1333"/>
    <w:rPr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C1333"/>
    <w:rPr>
      <w:rFonts w:eastAsiaTheme="majorEastAsia" w:cstheme="majorBidi"/>
      <w:b/>
      <w:sz w:val="28"/>
      <w:szCs w:val="2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C1333"/>
    <w:rPr>
      <w:rFonts w:asciiTheme="majorHAnsi" w:eastAsiaTheme="majorEastAsia" w:hAnsiTheme="majorHAnsi" w:cstheme="majorBidi"/>
      <w:sz w:val="44"/>
      <w:szCs w:val="32"/>
      <w:lang w:bidi="he-IL"/>
    </w:rPr>
  </w:style>
  <w:style w:type="paragraph" w:styleId="List">
    <w:name w:val="List"/>
    <w:basedOn w:val="Normal"/>
    <w:uiPriority w:val="99"/>
    <w:unhideWhenUsed/>
    <w:rsid w:val="009C1333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F83803"/>
    <w:pPr>
      <w:ind w:left="317"/>
    </w:pPr>
  </w:style>
  <w:style w:type="character" w:customStyle="1" w:styleId="bold">
    <w:name w:val="bold"/>
    <w:basedOn w:val="DefaultParagraphFont"/>
    <w:uiPriority w:val="1"/>
    <w:qFormat/>
    <w:rsid w:val="00F83803"/>
    <w:rPr>
      <w:b/>
    </w:rPr>
  </w:style>
  <w:style w:type="paragraph" w:customStyle="1" w:styleId="ChartText">
    <w:name w:val="Chart Text"/>
    <w:basedOn w:val="Normal"/>
    <w:qFormat/>
    <w:rsid w:val="00F83803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F83803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F83803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1333"/>
    <w:rPr>
      <w:rFonts w:eastAsiaTheme="majorEastAsia" w:cstheme="majorBidi"/>
      <w:caps/>
      <w:sz w:val="2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C1333"/>
    <w:pPr>
      <w:spacing w:after="3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33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styleId="Hyperlink">
    <w:name w:val="Hyperlink"/>
    <w:basedOn w:val="DefaultParagraphFont"/>
    <w:uiPriority w:val="99"/>
    <w:unhideWhenUsed/>
    <w:rsid w:val="00F83803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9C1333"/>
    <w:pPr>
      <w:spacing w:line="240" w:lineRule="auto"/>
      <w:ind w:left="180" w:hanging="18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333"/>
    <w:rPr>
      <w:sz w:val="20"/>
      <w:lang w:bidi="he-IL"/>
    </w:rPr>
  </w:style>
  <w:style w:type="paragraph" w:customStyle="1" w:styleId="LetterSpace">
    <w:name w:val="Letter Space"/>
    <w:basedOn w:val="Normal"/>
    <w:next w:val="Normal"/>
    <w:qFormat/>
    <w:rsid w:val="00F83803"/>
    <w:pPr>
      <w:spacing w:before="360" w:line="360" w:lineRule="exact"/>
      <w:ind w:left="360" w:firstLine="360"/>
    </w:pPr>
    <w:rPr>
      <w:rFonts w:ascii="Crimson" w:eastAsiaTheme="minorEastAsia" w:hAnsi="Crimson" w:cs="Times New Roman"/>
      <w:i/>
    </w:rPr>
  </w:style>
  <w:style w:type="paragraph" w:customStyle="1" w:styleId="ChartHead">
    <w:name w:val="Chart Head"/>
    <w:basedOn w:val="Normal"/>
    <w:qFormat/>
    <w:rsid w:val="00F83803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F83803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F83803"/>
    <w:rPr>
      <w:caps w:val="0"/>
      <w:smallCaps/>
    </w:rPr>
  </w:style>
  <w:style w:type="paragraph" w:customStyle="1" w:styleId="BodyFirst">
    <w:name w:val="Body First"/>
    <w:basedOn w:val="BodyText"/>
    <w:link w:val="BodyFirstChar"/>
    <w:qFormat/>
    <w:rsid w:val="00F83803"/>
    <w:pPr>
      <w:spacing w:before="240"/>
    </w:pPr>
  </w:style>
  <w:style w:type="character" w:customStyle="1" w:styleId="BodyFirstChar">
    <w:name w:val="Body First Char"/>
    <w:basedOn w:val="BodyTextChar"/>
    <w:link w:val="BodyFirst"/>
    <w:rsid w:val="00F83803"/>
    <w:rPr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3"/>
    <w:pPr>
      <w:numPr>
        <w:ilvl w:val="1"/>
      </w:numPr>
      <w:spacing w:after="320"/>
      <w:jc w:val="center"/>
    </w:pPr>
    <w:rPr>
      <w:rFonts w:eastAsiaTheme="minorEastAsia"/>
      <w:color w:val="5A5A5A" w:themeColor="text1" w:themeTint="A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1333"/>
    <w:rPr>
      <w:rFonts w:eastAsiaTheme="minorEastAsia"/>
      <w:color w:val="5A5A5A" w:themeColor="text1" w:themeTint="A5"/>
      <w:sz w:val="28"/>
      <w:szCs w:val="22"/>
      <w:lang w:bidi="he-IL"/>
    </w:rPr>
  </w:style>
  <w:style w:type="paragraph" w:customStyle="1" w:styleId="Supertitle">
    <w:name w:val="Supertitle"/>
    <w:basedOn w:val="Subtitle"/>
    <w:link w:val="SupertitleChar"/>
    <w:qFormat/>
    <w:rsid w:val="009C1333"/>
    <w:rPr>
      <w:caps/>
    </w:rPr>
  </w:style>
  <w:style w:type="character" w:customStyle="1" w:styleId="SupertitleChar">
    <w:name w:val="Supertitle Char"/>
    <w:basedOn w:val="SubtitleChar"/>
    <w:link w:val="Supertitle"/>
    <w:rsid w:val="009C1333"/>
    <w:rPr>
      <w:rFonts w:eastAsiaTheme="minorEastAsia"/>
      <w:caps/>
      <w:color w:val="5A5A5A" w:themeColor="text1" w:themeTint="A5"/>
      <w:sz w:val="28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A13F73"/>
    <w:rPr>
      <w:i/>
      <w:iCs/>
    </w:rPr>
  </w:style>
  <w:style w:type="paragraph" w:customStyle="1" w:styleId="CodeBlock">
    <w:name w:val="Code Block"/>
    <w:basedOn w:val="BodyText"/>
    <w:link w:val="CodeBlockChar"/>
    <w:qFormat/>
    <w:rsid w:val="009C1333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exact"/>
      <w:ind w:left="360"/>
      <w:contextualSpacing/>
    </w:pPr>
    <w:rPr>
      <w:rFonts w:ascii="Consolas" w:hAnsi="Consolas"/>
      <w:sz w:val="20"/>
    </w:rPr>
  </w:style>
  <w:style w:type="character" w:customStyle="1" w:styleId="CodeBlockChar">
    <w:name w:val="Code Block Char"/>
    <w:basedOn w:val="BodyTextChar"/>
    <w:link w:val="CodeBlock"/>
    <w:rsid w:val="009C1333"/>
    <w:rPr>
      <w:rFonts w:ascii="Consolas" w:hAnsi="Consolas"/>
      <w:sz w:val="20"/>
      <w:lang w:bidi="he-IL"/>
    </w:rPr>
  </w:style>
  <w:style w:type="paragraph" w:styleId="ListBullet">
    <w:name w:val="List Bullet"/>
    <w:basedOn w:val="Normal"/>
    <w:uiPriority w:val="99"/>
    <w:unhideWhenUsed/>
    <w:rsid w:val="009C1333"/>
    <w:pPr>
      <w:numPr>
        <w:numId w:val="10"/>
      </w:numPr>
      <w:spacing w:after="160"/>
      <w:contextualSpacing/>
    </w:pPr>
  </w:style>
  <w:style w:type="paragraph" w:customStyle="1" w:styleId="ListOption">
    <w:name w:val="List Option"/>
    <w:basedOn w:val="ListBullet"/>
    <w:qFormat/>
    <w:rsid w:val="009C1333"/>
    <w:pPr>
      <w:numPr>
        <w:numId w:val="1"/>
      </w:numPr>
    </w:pPr>
  </w:style>
  <w:style w:type="paragraph" w:customStyle="1" w:styleId="Image">
    <w:name w:val="Image"/>
    <w:basedOn w:val="Normal"/>
    <w:qFormat/>
    <w:rsid w:val="009C1333"/>
    <w:pPr>
      <w:spacing w:after="160"/>
      <w:jc w:val="center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9C1333"/>
    <w:pPr>
      <w:spacing w:line="480" w:lineRule="exact"/>
      <w:outlineLvl w:val="9"/>
    </w:pPr>
  </w:style>
  <w:style w:type="paragraph" w:customStyle="1" w:styleId="BodyFollow">
    <w:name w:val="Body Follow"/>
    <w:basedOn w:val="BodyText"/>
    <w:qFormat/>
    <w:rsid w:val="009C1333"/>
    <w:pPr>
      <w:spacing w:before="160" w:after="0"/>
    </w:pPr>
  </w:style>
  <w:style w:type="paragraph" w:styleId="ListBullet2">
    <w:name w:val="List Bullet 2"/>
    <w:basedOn w:val="Normal"/>
    <w:uiPriority w:val="99"/>
    <w:unhideWhenUsed/>
    <w:rsid w:val="009C1333"/>
    <w:pPr>
      <w:numPr>
        <w:ilvl w:val="1"/>
        <w:numId w:val="9"/>
      </w:numPr>
      <w:spacing w:after="160"/>
      <w:contextualSpacing/>
    </w:pPr>
  </w:style>
  <w:style w:type="paragraph" w:styleId="ListNumber2">
    <w:name w:val="List Number 2"/>
    <w:basedOn w:val="Normal"/>
    <w:uiPriority w:val="99"/>
    <w:unhideWhenUsed/>
    <w:rsid w:val="009C1333"/>
    <w:pPr>
      <w:numPr>
        <w:numId w:val="4"/>
      </w:numPr>
      <w:spacing w:after="160"/>
      <w:contextualSpacing/>
    </w:pPr>
  </w:style>
  <w:style w:type="paragraph" w:styleId="BodyText2">
    <w:name w:val="Body Text 2"/>
    <w:basedOn w:val="BodyText"/>
    <w:next w:val="BodyText"/>
    <w:link w:val="BodyText2Char"/>
    <w:uiPriority w:val="99"/>
    <w:unhideWhenUsed/>
    <w:rsid w:val="009C1333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9C1333"/>
    <w:rPr>
      <w:lang w:bidi="he-IL"/>
    </w:rPr>
  </w:style>
  <w:style w:type="table" w:customStyle="1" w:styleId="TableHLines">
    <w:name w:val="Table HLines"/>
    <w:basedOn w:val="TableNormal"/>
    <w:uiPriority w:val="99"/>
    <w:rsid w:val="009C1333"/>
    <w:rPr>
      <w:lang w:bidi="he-IL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Bullet3">
    <w:name w:val="List Bullet 3"/>
    <w:basedOn w:val="Normal"/>
    <w:uiPriority w:val="99"/>
    <w:unhideWhenUsed/>
    <w:rsid w:val="009C1333"/>
    <w:pPr>
      <w:numPr>
        <w:ilvl w:val="2"/>
        <w:numId w:val="9"/>
      </w:numPr>
      <w:spacing w:after="160"/>
      <w:contextualSpacing/>
    </w:pPr>
  </w:style>
  <w:style w:type="paragraph" w:styleId="ListNumber">
    <w:name w:val="List Number"/>
    <w:basedOn w:val="Normal"/>
    <w:uiPriority w:val="99"/>
    <w:unhideWhenUsed/>
    <w:rsid w:val="009C1333"/>
    <w:pPr>
      <w:numPr>
        <w:numId w:val="6"/>
      </w:numPr>
      <w:spacing w:after="160"/>
      <w:contextualSpacing/>
    </w:pPr>
  </w:style>
  <w:style w:type="paragraph" w:styleId="ListContinue">
    <w:name w:val="List Continue"/>
    <w:basedOn w:val="Normal"/>
    <w:uiPriority w:val="99"/>
    <w:unhideWhenUsed/>
    <w:rsid w:val="009C1333"/>
    <w:pPr>
      <w:spacing w:after="160"/>
      <w:ind w:left="360"/>
    </w:pPr>
  </w:style>
  <w:style w:type="table" w:customStyle="1" w:styleId="TableHLinesTopandBottom">
    <w:name w:val="Table HLines Top and Bottom"/>
    <w:basedOn w:val="TableHLines"/>
    <w:uiPriority w:val="99"/>
    <w:rsid w:val="009C133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187" w:type="dxa"/>
      </w:tblCellMar>
    </w:tblPr>
  </w:style>
  <w:style w:type="paragraph" w:styleId="ListParagraph">
    <w:name w:val="List Paragraph"/>
    <w:basedOn w:val="Normal"/>
    <w:uiPriority w:val="34"/>
    <w:qFormat/>
    <w:rsid w:val="009C1333"/>
    <w:pPr>
      <w:contextualSpacing/>
    </w:pPr>
  </w:style>
  <w:style w:type="paragraph" w:customStyle="1" w:styleId="Poetry">
    <w:name w:val="Poetry"/>
    <w:basedOn w:val="List2"/>
    <w:qFormat/>
    <w:rsid w:val="009C1333"/>
    <w:pPr>
      <w:spacing w:after="160"/>
    </w:pPr>
  </w:style>
  <w:style w:type="paragraph" w:styleId="List2">
    <w:name w:val="List 2"/>
    <w:basedOn w:val="Normal"/>
    <w:uiPriority w:val="99"/>
    <w:semiHidden/>
    <w:unhideWhenUsed/>
    <w:rsid w:val="009C1333"/>
    <w:pPr>
      <w:ind w:left="720" w:hanging="360"/>
      <w:contextualSpacing/>
    </w:pPr>
  </w:style>
  <w:style w:type="paragraph" w:customStyle="1" w:styleId="Excerpt">
    <w:name w:val="Excerpt"/>
    <w:basedOn w:val="BodyText"/>
    <w:link w:val="ExcerptChar"/>
    <w:qFormat/>
    <w:rsid w:val="009C1333"/>
    <w:pPr>
      <w:ind w:left="360"/>
    </w:pPr>
  </w:style>
  <w:style w:type="character" w:customStyle="1" w:styleId="ExcerptChar">
    <w:name w:val="Excerpt Char"/>
    <w:basedOn w:val="BodyTextChar"/>
    <w:link w:val="Excerpt"/>
    <w:rsid w:val="009C1333"/>
    <w:rPr>
      <w:lang w:bidi="he-IL"/>
    </w:rPr>
  </w:style>
  <w:style w:type="paragraph" w:customStyle="1" w:styleId="ListBullet1">
    <w:name w:val="List Bullet 1"/>
    <w:basedOn w:val="ListBullet"/>
    <w:qFormat/>
    <w:rsid w:val="009C1333"/>
    <w:pPr>
      <w:numPr>
        <w:numId w:val="9"/>
      </w:numPr>
    </w:pPr>
    <w:rPr>
      <w:bCs/>
      <w:lang w:bidi="ar-SA"/>
    </w:rPr>
  </w:style>
  <w:style w:type="paragraph" w:customStyle="1" w:styleId="Note">
    <w:name w:val="Note"/>
    <w:basedOn w:val="BodyText"/>
    <w:qFormat/>
    <w:rsid w:val="009C1333"/>
    <w:rPr>
      <w:i/>
      <w:sz w:val="20"/>
    </w:rPr>
  </w:style>
  <w:style w:type="paragraph" w:customStyle="1" w:styleId="ListHead">
    <w:name w:val="List Head"/>
    <w:basedOn w:val="List"/>
    <w:qFormat/>
    <w:rsid w:val="009C1333"/>
    <w:pPr>
      <w:spacing w:after="80"/>
      <w:ind w:firstLine="0"/>
    </w:pPr>
    <w:rPr>
      <w:caps/>
    </w:rPr>
  </w:style>
  <w:style w:type="paragraph" w:customStyle="1" w:styleId="Epigraph">
    <w:name w:val="Epigraph"/>
    <w:basedOn w:val="BodyText"/>
    <w:qFormat/>
    <w:rsid w:val="009C1333"/>
    <w:pPr>
      <w:spacing w:after="140" w:line="280" w:lineRule="atLeast"/>
      <w:ind w:left="2160"/>
    </w:pPr>
    <w:rPr>
      <w:sz w:val="22"/>
      <w:lang w:bidi="ar-SA"/>
    </w:rPr>
  </w:style>
  <w:style w:type="paragraph" w:styleId="ListBullet4">
    <w:name w:val="List Bullet 4"/>
    <w:basedOn w:val="Normal"/>
    <w:uiPriority w:val="99"/>
    <w:unhideWhenUsed/>
    <w:rsid w:val="009C1333"/>
    <w:pPr>
      <w:numPr>
        <w:ilvl w:val="3"/>
        <w:numId w:val="9"/>
      </w:numPr>
      <w:spacing w:after="160"/>
      <w:contextualSpacing/>
    </w:pPr>
  </w:style>
  <w:style w:type="paragraph" w:customStyle="1" w:styleId="Callout">
    <w:name w:val="Callout"/>
    <w:basedOn w:val="BodyText"/>
    <w:link w:val="CalloutChar"/>
    <w:qFormat/>
    <w:rsid w:val="009C1333"/>
    <w:pPr>
      <w:spacing w:before="320" w:after="320"/>
      <w:ind w:left="1440" w:right="1440"/>
    </w:pPr>
    <w:rPr>
      <w:sz w:val="32"/>
    </w:rPr>
  </w:style>
  <w:style w:type="character" w:customStyle="1" w:styleId="CalloutChar">
    <w:name w:val="Callout Char"/>
    <w:basedOn w:val="BodyTextChar"/>
    <w:link w:val="Callout"/>
    <w:rsid w:val="009C1333"/>
    <w:rPr>
      <w:sz w:val="32"/>
      <w:lang w:bidi="he-IL"/>
    </w:rPr>
  </w:style>
  <w:style w:type="paragraph" w:customStyle="1" w:styleId="Summary">
    <w:name w:val="Summary"/>
    <w:basedOn w:val="BodyText"/>
    <w:link w:val="SummaryChar"/>
    <w:qFormat/>
    <w:rsid w:val="009C1333"/>
    <w:pPr>
      <w:spacing w:after="320"/>
    </w:pPr>
    <w:rPr>
      <w:sz w:val="32"/>
    </w:rPr>
  </w:style>
  <w:style w:type="character" w:customStyle="1" w:styleId="SummaryChar">
    <w:name w:val="Summary Char"/>
    <w:basedOn w:val="BodyTextChar"/>
    <w:link w:val="Summary"/>
    <w:rsid w:val="009C1333"/>
    <w:rPr>
      <w:sz w:val="32"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9C1333"/>
    <w:pPr>
      <w:spacing w:before="320" w:after="32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18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B79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18"/>
    <w:rPr>
      <w:lang w:bidi="he-IL"/>
    </w:rPr>
  </w:style>
  <w:style w:type="character" w:customStyle="1" w:styleId="Code0">
    <w:name w:val="Code"/>
    <w:basedOn w:val="DefaultParagraphFont"/>
    <w:uiPriority w:val="1"/>
    <w:qFormat/>
    <w:rsid w:val="009C1333"/>
    <w:rPr>
      <w:rFonts w:ascii="Consolas" w:hAnsi="Consolas"/>
      <w:b w:val="0"/>
      <w:bCs w:val="0"/>
      <w:i w:val="0"/>
      <w:i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/Elements and Attributes</vt:lpstr>
    </vt:vector>
  </TitlesOfParts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41</cp:revision>
  <dcterms:created xsi:type="dcterms:W3CDTF">2017-09-18T16:05:00Z</dcterms:created>
  <dcterms:modified xsi:type="dcterms:W3CDTF">2017-09-18T21:18:00Z</dcterms:modified>
</cp:coreProperties>
</file>